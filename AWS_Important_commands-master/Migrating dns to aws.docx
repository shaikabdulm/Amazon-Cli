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DE" w:rsidRPr="004A1FDE" w:rsidRDefault="004A1FDE" w:rsidP="004A1FDE">
      <w:pPr>
        <w:spacing w:after="0" w:line="240" w:lineRule="auto"/>
        <w:rPr>
          <w:rFonts w:asciiTheme="majorHAnsi" w:eastAsia="Times New Roman" w:hAnsiTheme="majorHAnsi" w:cs="Times New Roman"/>
          <w:bCs/>
          <w:color w:val="002060"/>
          <w:sz w:val="28"/>
          <w:szCs w:val="28"/>
          <w:lang w:eastAsia="en-IN"/>
        </w:rPr>
      </w:pPr>
      <w:r w:rsidRPr="004A1FDE">
        <w:rPr>
          <w:rFonts w:asciiTheme="majorHAnsi" w:eastAsia="Times New Roman" w:hAnsiTheme="majorHAnsi" w:cs="Times New Roman"/>
          <w:bCs/>
          <w:color w:val="002060"/>
          <w:sz w:val="28"/>
          <w:szCs w:val="28"/>
          <w:lang w:eastAsia="en-IN"/>
        </w:rPr>
        <w:t>MIGRATE DOMAIN &amp; DNS TO ROUTE53 AWS WITHOUT DOWNTIME</w:t>
      </w:r>
    </w:p>
    <w:p w:rsidR="004A1FDE" w:rsidRPr="004A1FDE" w:rsidRDefault="004A1FDE" w:rsidP="004A1FDE">
      <w:pPr>
        <w:spacing w:after="0" w:line="240" w:lineRule="auto"/>
        <w:rPr>
          <w:rFonts w:asciiTheme="majorHAnsi" w:eastAsia="Times New Roman" w:hAnsiTheme="majorHAnsi" w:cs="Times New Roman"/>
          <w:color w:val="002060"/>
          <w:sz w:val="28"/>
          <w:szCs w:val="28"/>
          <w:lang w:eastAsia="en-IN"/>
        </w:rPr>
      </w:pPr>
    </w:p>
    <w:tbl>
      <w:tblPr>
        <w:tblW w:w="18705" w:type="dxa"/>
        <w:tblCellSpacing w:w="15" w:type="dxa"/>
        <w:tblInd w:w="-1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0"/>
        <w:gridCol w:w="6225"/>
        <w:gridCol w:w="6240"/>
      </w:tblGrid>
      <w:tr w:rsidR="00321C0F" w:rsidRPr="00321C0F" w:rsidTr="00321C0F">
        <w:trPr>
          <w:tblCellSpacing w:w="15" w:type="dxa"/>
        </w:trPr>
        <w:tc>
          <w:tcPr>
            <w:tcW w:w="0" w:type="auto"/>
            <w:hideMark/>
          </w:tcPr>
          <w:p w:rsidR="004A1FDE" w:rsidRPr="004A1FDE" w:rsidRDefault="004A1FDE" w:rsidP="004A1FD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0" w:type="auto"/>
            <w:hideMark/>
          </w:tcPr>
          <w:p w:rsidR="004A1FDE" w:rsidRPr="004A1FDE" w:rsidRDefault="004A1FDE" w:rsidP="004A1FD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0" w:type="auto"/>
            <w:hideMark/>
          </w:tcPr>
          <w:p w:rsidR="004A1FDE" w:rsidRPr="004A1FDE" w:rsidRDefault="004A1FDE" w:rsidP="004A1FD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2060"/>
                <w:sz w:val="28"/>
                <w:szCs w:val="28"/>
                <w:u w:val="single"/>
                <w:lang w:eastAsia="en-IN"/>
              </w:rPr>
            </w:pPr>
          </w:p>
        </w:tc>
      </w:tr>
    </w:tbl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0" w:author="Unknown"/>
          <w:rFonts w:ascii="Trebuchet MS" w:hAnsi="Trebuchet MS"/>
          <w:color w:val="002060"/>
          <w:sz w:val="24"/>
          <w:szCs w:val="24"/>
        </w:rPr>
      </w:pPr>
      <w:ins w:id="1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>In this article we will understand how to migrate domain, including DNS, without any downtime to Amazon Route 53.</w:t>
        </w:r>
      </w:ins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2" w:author="Unknown"/>
          <w:rFonts w:ascii="Trebuchet MS" w:hAnsi="Trebuchet MS"/>
          <w:color w:val="002060"/>
          <w:sz w:val="24"/>
          <w:szCs w:val="24"/>
        </w:rPr>
      </w:pPr>
      <w:ins w:id="3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>Although, zero downtime is never guaranteed with this kind of process. However, the below process will minimize your risk.</w:t>
        </w:r>
      </w:ins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4" w:author="Unknown"/>
          <w:rFonts w:ascii="Trebuchet MS" w:hAnsi="Trebuchet MS"/>
          <w:color w:val="002060"/>
          <w:sz w:val="24"/>
          <w:szCs w:val="24"/>
        </w:rPr>
      </w:pPr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5" w:author="Unknown"/>
          <w:rFonts w:ascii="Trebuchet MS" w:hAnsi="Trebuchet MS"/>
          <w:color w:val="002060"/>
          <w:sz w:val="24"/>
          <w:szCs w:val="24"/>
        </w:rPr>
      </w:pPr>
      <w:ins w:id="6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Here are the steps you would need to take </w:t>
        </w:r>
        <w:proofErr w:type="spellStart"/>
        <w:r w:rsidRPr="004A1FDE">
          <w:rPr>
            <w:rFonts w:ascii="Trebuchet MS" w:hAnsi="Trebuchet MS"/>
            <w:color w:val="002060"/>
            <w:sz w:val="24"/>
            <w:szCs w:val="24"/>
          </w:rPr>
          <w:t>inorder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to Migrate Domain &amp; DNS to Route53: –</w:t>
        </w:r>
      </w:ins>
    </w:p>
    <w:p w:rsidR="00321C0F" w:rsidRPr="00321C0F" w:rsidRDefault="00321C0F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321C0F" w:rsidRPr="00321C0F" w:rsidRDefault="00321C0F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b/>
          <w:color w:val="002060"/>
          <w:sz w:val="24"/>
          <w:szCs w:val="24"/>
        </w:rPr>
      </w:pPr>
      <w:proofErr w:type="gramStart"/>
      <w:ins w:id="7" w:author="Unknown"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MIGRATE</w:t>
        </w:r>
        <w:proofErr w:type="gramEnd"/>
        <w:r w:rsidRPr="004A1FDE">
          <w:rPr>
            <w:rFonts w:ascii="Trebuchet MS" w:hAnsi="Trebuchet MS"/>
            <w:b/>
            <w:color w:val="002060"/>
            <w:sz w:val="24"/>
            <w:szCs w:val="24"/>
          </w:rPr>
          <w:t xml:space="preserve"> DNS FIRST:</w:t>
        </w:r>
      </w:ins>
    </w:p>
    <w:p w:rsidR="00321C0F" w:rsidRPr="00321C0F" w:rsidRDefault="00321C0F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5D2E37" w:rsidRPr="004A1FDE" w:rsidRDefault="005D2E37" w:rsidP="004A1FDE">
      <w:pPr>
        <w:spacing w:after="0" w:line="240" w:lineRule="auto"/>
        <w:rPr>
          <w:ins w:id="8" w:author="Unknown"/>
          <w:rFonts w:asciiTheme="majorHAnsi" w:eastAsia="Times New Roman" w:hAnsiTheme="majorHAnsi" w:cs="Times New Roman"/>
          <w:bCs/>
          <w:color w:val="002060"/>
          <w:sz w:val="28"/>
          <w:szCs w:val="28"/>
          <w:u w:val="single"/>
          <w:lang w:eastAsia="en-IN"/>
        </w:rPr>
      </w:pPr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ins w:id="9" w:author="Unknown"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Step 1: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> In Route 53, create the hosted zone for the domain</w:t>
        </w:r>
      </w:ins>
    </w:p>
    <w:p w:rsidR="005D2E37" w:rsidRPr="00321C0F" w:rsidRDefault="005D2E37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5D2E37" w:rsidRPr="00321C0F" w:rsidRDefault="005D2E37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r w:rsidRPr="00321C0F">
        <w:rPr>
          <w:rFonts w:ascii="Trebuchet MS" w:hAnsi="Trebuchet MS"/>
          <w:color w:val="002060"/>
          <w:sz w:val="24"/>
          <w:szCs w:val="24"/>
        </w:rPr>
        <w:drawing>
          <wp:inline distT="0" distB="0" distL="0" distR="0" wp14:anchorId="662FB48A" wp14:editId="4F2DED9F">
            <wp:extent cx="37147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_ste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10" w:author="Unknown"/>
          <w:rFonts w:ascii="Trebuchet MS" w:hAnsi="Trebuchet MS"/>
          <w:color w:val="002060"/>
          <w:sz w:val="24"/>
          <w:szCs w:val="24"/>
        </w:rPr>
      </w:pPr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ins w:id="11" w:author="Unknown"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Step 2: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> Create the appropriate records within the hosted zone</w:t>
        </w:r>
      </w:ins>
    </w:p>
    <w:p w:rsidR="00321C0F" w:rsidRPr="004A1FDE" w:rsidRDefault="00321C0F" w:rsidP="00321C0F">
      <w:pPr>
        <w:pStyle w:val="ListParagraph"/>
        <w:spacing w:after="0" w:line="240" w:lineRule="auto"/>
        <w:ind w:hanging="360"/>
        <w:rPr>
          <w:ins w:id="12" w:author="Unknown"/>
          <w:rFonts w:ascii="Trebuchet MS" w:hAnsi="Trebuchet MS"/>
          <w:color w:val="002060"/>
          <w:sz w:val="24"/>
          <w:szCs w:val="24"/>
        </w:rPr>
      </w:pPr>
    </w:p>
    <w:p w:rsidR="00321C0F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ins w:id="13" w:author="Unknown"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This step is every important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>, reason, you will be replicating same environment as on registrar’s end. Meaning you will need</w:t>
        </w:r>
      </w:ins>
    </w:p>
    <w:p w:rsidR="00321C0F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proofErr w:type="gramStart"/>
      <w:ins w:id="14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>to</w:t>
        </w:r>
        <w:proofErr w:type="gram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migrate all the DNS entries( A, MX, CNAME and TXT) first to AWS Route53 hosted zone. I would recommend </w:t>
        </w:r>
        <w:proofErr w:type="gramStart"/>
        <w:r w:rsidRPr="004A1FDE">
          <w:rPr>
            <w:rFonts w:ascii="Trebuchet MS" w:hAnsi="Trebuchet MS"/>
            <w:color w:val="002060"/>
            <w:sz w:val="24"/>
            <w:szCs w:val="24"/>
          </w:rPr>
          <w:t>to create</w:t>
        </w:r>
        <w:proofErr w:type="gram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exact</w:t>
        </w:r>
      </w:ins>
    </w:p>
    <w:p w:rsid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ins w:id="15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same records you have in your </w:t>
        </w:r>
        <w:proofErr w:type="spellStart"/>
        <w:r w:rsidRPr="004A1FDE">
          <w:rPr>
            <w:rFonts w:ascii="Trebuchet MS" w:hAnsi="Trebuchet MS"/>
            <w:color w:val="002060"/>
            <w:sz w:val="24"/>
            <w:szCs w:val="24"/>
          </w:rPr>
          <w:t>registerar’s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>/hosting provider’s account, also I strongly recommend using </w:t>
        </w:r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zone file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> to export</w:t>
        </w:r>
      </w:ins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proofErr w:type="gramStart"/>
      <w:ins w:id="16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>all</w:t>
        </w:r>
      </w:ins>
      <w:proofErr w:type="gramEnd"/>
      <w:r w:rsidR="00321C0F">
        <w:rPr>
          <w:rFonts w:ascii="Trebuchet MS" w:hAnsi="Trebuchet MS"/>
          <w:color w:val="002060"/>
          <w:sz w:val="24"/>
          <w:szCs w:val="24"/>
        </w:rPr>
        <w:t xml:space="preserve"> </w:t>
      </w:r>
      <w:ins w:id="17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>the DNS records to Route53 to avoid any human errors. </w:t>
        </w:r>
      </w:ins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4A1FDE" w:rsidRPr="00321C0F" w:rsidRDefault="005D2E37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r w:rsidRPr="00321C0F">
        <w:rPr>
          <w:rFonts w:ascii="Trebuchet MS" w:hAnsi="Trebuchet MS"/>
          <w:color w:val="002060"/>
          <w:sz w:val="24"/>
          <w:szCs w:val="24"/>
        </w:rPr>
        <w:drawing>
          <wp:inline distT="0" distB="0" distL="0" distR="0" wp14:anchorId="348A1BB3" wp14:editId="3155652A">
            <wp:extent cx="51435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_ste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18" w:author="Unknown"/>
          <w:rFonts w:ascii="Trebuchet MS" w:hAnsi="Trebuchet MS"/>
          <w:color w:val="002060"/>
          <w:sz w:val="24"/>
          <w:szCs w:val="24"/>
        </w:rPr>
      </w:pPr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19" w:author="Unknown"/>
          <w:rFonts w:ascii="Trebuchet MS" w:hAnsi="Trebuchet MS"/>
          <w:color w:val="002060"/>
          <w:sz w:val="24"/>
          <w:szCs w:val="24"/>
        </w:rPr>
      </w:pPr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b/>
          <w:color w:val="002060"/>
          <w:sz w:val="24"/>
          <w:szCs w:val="24"/>
          <w:u w:val="single"/>
        </w:rPr>
      </w:pPr>
      <w:ins w:id="20" w:author="Unknown">
        <w:r w:rsidRPr="004A1FDE">
          <w:rPr>
            <w:rFonts w:ascii="Trebuchet MS" w:hAnsi="Trebuchet MS"/>
            <w:b/>
            <w:color w:val="002060"/>
            <w:sz w:val="24"/>
            <w:szCs w:val="24"/>
            <w:u w:val="single"/>
          </w:rPr>
          <w:t>THIS IS HOW CONTENT IN A ZONE FILE WILL LOOK LIKE</w:t>
        </w:r>
      </w:ins>
    </w:p>
    <w:p w:rsidR="00321C0F" w:rsidRPr="004A1FDE" w:rsidRDefault="00321C0F" w:rsidP="00321C0F">
      <w:pPr>
        <w:pStyle w:val="ListParagraph"/>
        <w:spacing w:after="0" w:line="240" w:lineRule="auto"/>
        <w:ind w:hanging="360"/>
        <w:rPr>
          <w:ins w:id="21" w:author="Unknown"/>
          <w:rFonts w:ascii="Trebuchet MS" w:hAnsi="Trebuchet MS"/>
          <w:color w:val="002060"/>
          <w:sz w:val="24"/>
          <w:szCs w:val="24"/>
        </w:rPr>
      </w:pPr>
    </w:p>
    <w:p w:rsid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proofErr w:type="spellStart"/>
      <w:ins w:id="22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>Inorder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to make sure the emails are not disturbed I would all recommend </w:t>
        </w:r>
        <w:proofErr w:type="gramStart"/>
        <w:r w:rsidRPr="004A1FDE">
          <w:rPr>
            <w:rFonts w:ascii="Trebuchet MS" w:hAnsi="Trebuchet MS"/>
            <w:color w:val="002060"/>
            <w:sz w:val="24"/>
            <w:szCs w:val="24"/>
          </w:rPr>
          <w:t>to </w:t>
        </w:r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decrease</w:t>
        </w:r>
        <w:proofErr w:type="gramEnd"/>
        <w:r w:rsidRPr="004A1FDE">
          <w:rPr>
            <w:rFonts w:ascii="Trebuchet MS" w:hAnsi="Trebuchet MS"/>
            <w:b/>
            <w:color w:val="002060"/>
            <w:sz w:val="24"/>
            <w:szCs w:val="24"/>
          </w:rPr>
          <w:t xml:space="preserve"> the TTL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</w:t>
        </w:r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period 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>for the </w:t>
        </w:r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MX records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>,</w:t>
        </w:r>
      </w:ins>
    </w:p>
    <w:p w:rsid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proofErr w:type="gramStart"/>
      <w:ins w:id="23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>send</w:t>
        </w:r>
        <w:proofErr w:type="gram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update to the bulk email provider about the changes in advance, send them the new NS records generated by Amazon</w:t>
        </w:r>
      </w:ins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ins w:id="24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>Route53.</w:t>
        </w:r>
      </w:ins>
    </w:p>
    <w:p w:rsidR="005D2E37" w:rsidRPr="00321C0F" w:rsidRDefault="005D2E37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5D2E37" w:rsidRPr="004A1FDE" w:rsidRDefault="005D2E37" w:rsidP="00321C0F">
      <w:pPr>
        <w:pStyle w:val="ListParagraph"/>
        <w:spacing w:after="0" w:line="240" w:lineRule="auto"/>
        <w:ind w:hanging="360"/>
        <w:rPr>
          <w:ins w:id="25" w:author="Unknown"/>
          <w:rFonts w:ascii="Trebuchet MS" w:hAnsi="Trebuchet MS"/>
          <w:color w:val="002060"/>
          <w:sz w:val="24"/>
          <w:szCs w:val="24"/>
        </w:rPr>
      </w:pPr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26" w:author="Unknown"/>
          <w:rFonts w:ascii="Trebuchet MS" w:hAnsi="Trebuchet MS"/>
          <w:color w:val="002060"/>
          <w:sz w:val="24"/>
          <w:szCs w:val="24"/>
        </w:rPr>
      </w:pPr>
      <w:ins w:id="27" w:author="Unknown"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Step 3: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> Update your </w:t>
        </w:r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DNS name servers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</w:t>
        </w:r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and SOA records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> with your current registrar to the new ones from the hosted zone you have just created</w:t>
        </w:r>
      </w:ins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321C0F" w:rsidRPr="00321C0F" w:rsidRDefault="00321C0F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321C0F" w:rsidRPr="004A1FDE" w:rsidRDefault="00321C0F" w:rsidP="00321C0F">
      <w:pPr>
        <w:pStyle w:val="ListParagraph"/>
        <w:spacing w:after="0" w:line="240" w:lineRule="auto"/>
        <w:ind w:hanging="360"/>
        <w:rPr>
          <w:ins w:id="28" w:author="Unknown"/>
          <w:rFonts w:ascii="Trebuchet MS" w:hAnsi="Trebuchet MS"/>
          <w:color w:val="002060"/>
          <w:sz w:val="24"/>
          <w:szCs w:val="24"/>
        </w:rPr>
      </w:pPr>
      <w:r w:rsidRPr="00321C0F">
        <w:rPr>
          <w:rFonts w:ascii="Trebuchet MS" w:hAnsi="Trebuchet MS"/>
          <w:color w:val="002060"/>
          <w:sz w:val="24"/>
          <w:szCs w:val="24"/>
        </w:rPr>
        <w:lastRenderedPageBreak/>
        <w:drawing>
          <wp:inline distT="0" distB="0" distL="0" distR="0" wp14:anchorId="772EF755" wp14:editId="5FD3668C">
            <wp:extent cx="50292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_ste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5B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b/>
          <w:color w:val="002060"/>
          <w:sz w:val="20"/>
          <w:szCs w:val="20"/>
        </w:rPr>
      </w:pPr>
      <w:ins w:id="29" w:author="Unknown">
        <w:r w:rsidRPr="004A1FDE">
          <w:rPr>
            <w:rFonts w:ascii="Trebuchet MS" w:hAnsi="Trebuchet MS"/>
            <w:b/>
            <w:color w:val="002060"/>
            <w:sz w:val="20"/>
            <w:szCs w:val="20"/>
          </w:rPr>
          <w:t>ONLY UPDATE NS AND SOA RECORDS ONCE YOU HAVE TRANSFERED ALL THE DOMAIN (A, MX, CNAME, TXT) ENTRIES FROM REGISTRARS END TO</w:t>
        </w:r>
      </w:ins>
    </w:p>
    <w:p w:rsidR="004A1FDE" w:rsidRPr="00BB175B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b/>
          <w:color w:val="002060"/>
          <w:sz w:val="20"/>
          <w:szCs w:val="20"/>
        </w:rPr>
      </w:pPr>
      <w:proofErr w:type="gramStart"/>
      <w:ins w:id="30" w:author="Unknown">
        <w:r w:rsidRPr="004A1FDE">
          <w:rPr>
            <w:rFonts w:ascii="Trebuchet MS" w:hAnsi="Trebuchet MS"/>
            <w:b/>
            <w:color w:val="002060"/>
            <w:sz w:val="20"/>
            <w:szCs w:val="20"/>
          </w:rPr>
          <w:t>AWS ROUTE53.</w:t>
        </w:r>
      </w:ins>
      <w:proofErr w:type="gramEnd"/>
    </w:p>
    <w:p w:rsidR="00321C0F" w:rsidRPr="00321C0F" w:rsidRDefault="00321C0F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321C0F" w:rsidRPr="004A1FDE" w:rsidRDefault="00321C0F" w:rsidP="00321C0F">
      <w:pPr>
        <w:pStyle w:val="ListParagraph"/>
        <w:spacing w:after="0" w:line="240" w:lineRule="auto"/>
        <w:ind w:hanging="360"/>
        <w:rPr>
          <w:ins w:id="31" w:author="Unknown"/>
          <w:rFonts w:ascii="Trebuchet MS" w:hAnsi="Trebuchet MS"/>
          <w:color w:val="002060"/>
          <w:sz w:val="24"/>
          <w:szCs w:val="24"/>
        </w:rPr>
      </w:pPr>
    </w:p>
    <w:p w:rsidR="004A1FDE" w:rsidRPr="00321C0F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ins w:id="32" w:author="Unknown">
        <w:r w:rsidRPr="004A1FDE">
          <w:rPr>
            <w:rFonts w:ascii="Trebuchet MS" w:hAnsi="Trebuchet MS"/>
            <w:b/>
            <w:color w:val="002060"/>
            <w:sz w:val="24"/>
            <w:szCs w:val="24"/>
          </w:rPr>
          <w:t xml:space="preserve">For </w:t>
        </w:r>
        <w:proofErr w:type="spellStart"/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eg</w:t>
        </w:r>
        <w:proofErr w:type="spellEnd"/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: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 If you have a </w:t>
        </w:r>
        <w:proofErr w:type="spellStart"/>
        <w:r w:rsidRPr="004A1FDE">
          <w:rPr>
            <w:rFonts w:ascii="Trebuchet MS" w:hAnsi="Trebuchet MS"/>
            <w:color w:val="002060"/>
            <w:sz w:val="24"/>
            <w:szCs w:val="24"/>
          </w:rPr>
          <w:t>bigrock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account then you’ll need to login and change the </w:t>
        </w:r>
        <w:proofErr w:type="spellStart"/>
        <w:r w:rsidRPr="004A1FDE">
          <w:rPr>
            <w:rFonts w:ascii="Trebuchet MS" w:hAnsi="Trebuchet MS"/>
            <w:color w:val="002060"/>
            <w:sz w:val="24"/>
            <w:szCs w:val="24"/>
          </w:rPr>
          <w:t>nameserver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and SOA records to the one which AWS route53 provides.</w:t>
        </w:r>
      </w:ins>
    </w:p>
    <w:p w:rsidR="005D2E37" w:rsidRPr="00321C0F" w:rsidRDefault="005D2E37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5D2E37" w:rsidRPr="00321C0F" w:rsidRDefault="005D2E37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5D2E37" w:rsidRPr="00321C0F" w:rsidRDefault="005D2E37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p w:rsidR="005D2E37" w:rsidRPr="00321C0F" w:rsidRDefault="00321C0F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r w:rsidRPr="00321C0F">
        <w:rPr>
          <w:rFonts w:ascii="Trebuchet MS" w:hAnsi="Trebuchet MS"/>
          <w:color w:val="002060"/>
          <w:sz w:val="24"/>
          <w:szCs w:val="24"/>
        </w:rPr>
        <w:drawing>
          <wp:inline distT="0" distB="0" distL="0" distR="0" wp14:anchorId="5FABF269" wp14:editId="627F9569">
            <wp:extent cx="50292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_ste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37" w:rsidRPr="004A1FDE" w:rsidRDefault="005D2E37" w:rsidP="00321C0F">
      <w:pPr>
        <w:pStyle w:val="ListParagraph"/>
        <w:spacing w:after="0" w:line="240" w:lineRule="auto"/>
        <w:ind w:hanging="360"/>
        <w:rPr>
          <w:ins w:id="33" w:author="Unknown"/>
          <w:rFonts w:ascii="Trebuchet MS" w:hAnsi="Trebuchet MS"/>
          <w:color w:val="002060"/>
          <w:sz w:val="24"/>
          <w:szCs w:val="24"/>
        </w:rPr>
      </w:pPr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34" w:author="Unknown"/>
          <w:rFonts w:ascii="Trebuchet MS" w:hAnsi="Trebuchet MS"/>
          <w:color w:val="002060"/>
          <w:sz w:val="24"/>
          <w:szCs w:val="24"/>
        </w:rPr>
      </w:pPr>
    </w:p>
    <w:p w:rsidR="004A1FDE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  <w:ins w:id="35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In Route53, you can find </w:t>
        </w:r>
        <w:proofErr w:type="spellStart"/>
        <w:r w:rsidRPr="004A1FDE">
          <w:rPr>
            <w:rFonts w:ascii="Trebuchet MS" w:hAnsi="Trebuchet MS"/>
            <w:color w:val="002060"/>
            <w:sz w:val="24"/>
            <w:szCs w:val="24"/>
          </w:rPr>
          <w:t>nameserver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after you create a hosted zone (</w:t>
        </w:r>
        <w:proofErr w:type="spellStart"/>
        <w:r w:rsidRPr="004A1FDE">
          <w:rPr>
            <w:rFonts w:ascii="Trebuchet MS" w:hAnsi="Trebuchet MS"/>
            <w:color w:val="002060"/>
            <w:sz w:val="24"/>
            <w:szCs w:val="24"/>
          </w:rPr>
          <w:t>nameservers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are not same for every hosted zone)</w:t>
        </w:r>
      </w:ins>
    </w:p>
    <w:p w:rsidR="00BB175B" w:rsidRPr="004A1FDE" w:rsidRDefault="00BB175B" w:rsidP="00321C0F">
      <w:pPr>
        <w:pStyle w:val="ListParagraph"/>
        <w:spacing w:after="0" w:line="240" w:lineRule="auto"/>
        <w:ind w:hanging="360"/>
        <w:rPr>
          <w:ins w:id="36" w:author="Unknown"/>
          <w:rFonts w:ascii="Trebuchet MS" w:hAnsi="Trebuchet MS"/>
          <w:color w:val="002060"/>
          <w:sz w:val="24"/>
          <w:szCs w:val="24"/>
        </w:rPr>
      </w:pPr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37" w:author="Unknown"/>
          <w:rFonts w:ascii="Trebuchet MS" w:hAnsi="Trebuchet MS"/>
          <w:color w:val="002060"/>
          <w:sz w:val="24"/>
          <w:szCs w:val="24"/>
        </w:rPr>
      </w:pPr>
      <w:ins w:id="38" w:author="Unknown"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Step 4: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> Wait some time for any caching to expire (a day or two should be sufficient, but it depends on TTLs)</w:t>
        </w:r>
      </w:ins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39" w:author="Unknown"/>
          <w:rFonts w:ascii="Trebuchet MS" w:hAnsi="Trebuchet MS"/>
          <w:color w:val="002060"/>
          <w:sz w:val="24"/>
          <w:szCs w:val="24"/>
        </w:rPr>
      </w:pPr>
      <w:proofErr w:type="gramStart"/>
      <w:ins w:id="40" w:author="Unknown"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Note 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>:You</w:t>
        </w:r>
        <w:proofErr w:type="gram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can change TTLs </w:t>
        </w:r>
        <w:proofErr w:type="spellStart"/>
        <w:r w:rsidRPr="004A1FDE">
          <w:rPr>
            <w:rFonts w:ascii="Trebuchet MS" w:hAnsi="Trebuchet MS"/>
            <w:color w:val="002060"/>
            <w:sz w:val="24"/>
            <w:szCs w:val="24"/>
          </w:rPr>
          <w:t>inorder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to decrease to 599 seconds </w:t>
        </w:r>
        <w:proofErr w:type="spellStart"/>
        <w:r w:rsidRPr="004A1FDE">
          <w:rPr>
            <w:rFonts w:ascii="Trebuchet MS" w:hAnsi="Trebuchet MS"/>
            <w:color w:val="002060"/>
            <w:sz w:val="24"/>
            <w:szCs w:val="24"/>
          </w:rPr>
          <w:t>inorder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to make sure the changes take effect in 10mins. You can use links like </w:t>
        </w:r>
        <w:r w:rsidRPr="004A1FDE">
          <w:rPr>
            <w:rFonts w:ascii="Trebuchet MS" w:hAnsi="Trebuchet MS"/>
            <w:color w:val="002060"/>
            <w:sz w:val="24"/>
            <w:szCs w:val="24"/>
          </w:rPr>
          <w:fldChar w:fldCharType="begin"/>
        </w:r>
        <w:r w:rsidRPr="004A1FDE">
          <w:rPr>
            <w:rFonts w:ascii="Trebuchet MS" w:hAnsi="Trebuchet MS"/>
            <w:color w:val="002060"/>
            <w:sz w:val="24"/>
            <w:szCs w:val="24"/>
          </w:rPr>
          <w:instrText xml:space="preserve"> HYPERLINK "http://googleweblight.com/i?u=http://toolbox.googleapps.com/apps/dig&amp;hl=en-IN&amp;tg=179&amp;tk=10302917122411572686&amp;geid=1021" </w:instrText>
        </w:r>
        <w:r w:rsidRPr="004A1FDE">
          <w:rPr>
            <w:rFonts w:ascii="Trebuchet MS" w:hAnsi="Trebuchet MS"/>
            <w:color w:val="002060"/>
            <w:sz w:val="24"/>
            <w:szCs w:val="24"/>
          </w:rPr>
          <w:fldChar w:fldCharType="separate"/>
        </w:r>
        <w:r w:rsidRPr="00321C0F">
          <w:rPr>
            <w:rFonts w:ascii="Trebuchet MS" w:hAnsi="Trebuchet MS"/>
            <w:color w:val="002060"/>
            <w:sz w:val="24"/>
            <w:szCs w:val="24"/>
          </w:rPr>
          <w:t>toolbox.googleapps.com/apps/dig</w:t>
        </w:r>
        <w:r w:rsidRPr="004A1FDE">
          <w:rPr>
            <w:rFonts w:ascii="Trebuchet MS" w:hAnsi="Trebuchet MS"/>
            <w:color w:val="002060"/>
            <w:sz w:val="24"/>
            <w:szCs w:val="24"/>
          </w:rPr>
          <w:fldChar w:fldCharType="end"/>
        </w:r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 to </w:t>
        </w:r>
        <w:proofErr w:type="spellStart"/>
        <w:r w:rsidRPr="004A1FDE">
          <w:rPr>
            <w:rFonts w:ascii="Trebuchet MS" w:hAnsi="Trebuchet MS"/>
            <w:color w:val="002060"/>
            <w:sz w:val="24"/>
            <w:szCs w:val="24"/>
          </w:rPr>
          <w:t>continuosly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monitor the changes on your </w:t>
        </w:r>
        <w:proofErr w:type="spellStart"/>
        <w:r w:rsidRPr="004A1FDE">
          <w:rPr>
            <w:rFonts w:ascii="Trebuchet MS" w:hAnsi="Trebuchet MS"/>
            <w:color w:val="002060"/>
            <w:sz w:val="24"/>
            <w:szCs w:val="24"/>
          </w:rPr>
          <w:t>nameservers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 TTL. </w:t>
        </w:r>
      </w:ins>
    </w:p>
    <w:p w:rsidR="004A1FDE" w:rsidRDefault="004A1FDE" w:rsidP="00321C0F">
      <w:pPr>
        <w:pStyle w:val="ListParagraph"/>
        <w:spacing w:after="0" w:line="240" w:lineRule="auto"/>
        <w:ind w:hanging="360"/>
        <w:rPr>
          <w:rFonts w:ascii="Trebuchet MS" w:hAnsi="Trebuchet MS"/>
          <w:b/>
          <w:color w:val="002060"/>
          <w:sz w:val="28"/>
          <w:szCs w:val="24"/>
        </w:rPr>
      </w:pPr>
      <w:ins w:id="41" w:author="Unknown">
        <w:r w:rsidRPr="004A1FDE">
          <w:rPr>
            <w:rFonts w:ascii="Trebuchet MS" w:hAnsi="Trebuchet MS"/>
            <w:b/>
            <w:color w:val="002060"/>
            <w:sz w:val="28"/>
            <w:szCs w:val="24"/>
          </w:rPr>
          <w:lastRenderedPageBreak/>
          <w:t>THEN TRANSFER YOUR DOMAIN:</w:t>
        </w:r>
      </w:ins>
    </w:p>
    <w:p w:rsidR="00BB175B" w:rsidRPr="004A1FDE" w:rsidRDefault="00BB175B" w:rsidP="00321C0F">
      <w:pPr>
        <w:pStyle w:val="ListParagraph"/>
        <w:spacing w:after="0" w:line="240" w:lineRule="auto"/>
        <w:ind w:hanging="360"/>
        <w:rPr>
          <w:ins w:id="42" w:author="Unknown"/>
          <w:rFonts w:ascii="Trebuchet MS" w:hAnsi="Trebuchet MS"/>
          <w:b/>
          <w:color w:val="002060"/>
          <w:sz w:val="28"/>
          <w:szCs w:val="24"/>
        </w:rPr>
      </w:pPr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43" w:author="Unknown"/>
          <w:rFonts w:ascii="Trebuchet MS" w:hAnsi="Trebuchet MS"/>
          <w:color w:val="002060"/>
          <w:sz w:val="24"/>
          <w:szCs w:val="24"/>
        </w:rPr>
      </w:pPr>
      <w:ins w:id="44" w:author="Unknown">
        <w:r w:rsidRPr="004A1FDE">
          <w:rPr>
            <w:rFonts w:ascii="Trebuchet MS" w:hAnsi="Trebuchet MS"/>
            <w:b/>
            <w:color w:val="002060"/>
            <w:sz w:val="24"/>
            <w:szCs w:val="24"/>
          </w:rPr>
          <w:t>Step 5:</w:t>
        </w:r>
        <w:r w:rsidRPr="004A1FDE">
          <w:rPr>
            <w:rFonts w:ascii="Trebuchet MS" w:hAnsi="Trebuchet MS"/>
            <w:color w:val="002060"/>
            <w:sz w:val="24"/>
            <w:szCs w:val="24"/>
          </w:rPr>
          <w:t> Once you have done this, you can start the domain transfer to Route 53</w:t>
        </w:r>
      </w:ins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45" w:author="Unknown"/>
          <w:rFonts w:ascii="Trebuchet MS" w:hAnsi="Trebuchet MS"/>
          <w:color w:val="002060"/>
          <w:sz w:val="24"/>
          <w:szCs w:val="24"/>
        </w:rPr>
      </w:pPr>
      <w:ins w:id="46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The lasting you have to do now is to replace the NS and SOA record on your registrar’s/hosting account, Once you have done that you will need to wait until the changes are </w:t>
        </w:r>
        <w:proofErr w:type="spellStart"/>
        <w:r w:rsidRPr="004A1FDE">
          <w:rPr>
            <w:rFonts w:ascii="Trebuchet MS" w:hAnsi="Trebuchet MS"/>
            <w:color w:val="002060"/>
            <w:sz w:val="24"/>
            <w:szCs w:val="24"/>
          </w:rPr>
          <w:t>propogated</w:t>
        </w:r>
        <w:proofErr w:type="spellEnd"/>
        <w:r w:rsidRPr="004A1FDE">
          <w:rPr>
            <w:rFonts w:ascii="Trebuchet MS" w:hAnsi="Trebuchet MS"/>
            <w:color w:val="002060"/>
            <w:sz w:val="24"/>
            <w:szCs w:val="24"/>
          </w:rPr>
          <w:t>.</w:t>
        </w:r>
      </w:ins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47" w:author="Unknown"/>
          <w:rFonts w:ascii="Trebuchet MS" w:hAnsi="Trebuchet MS"/>
          <w:color w:val="002060"/>
          <w:sz w:val="24"/>
          <w:szCs w:val="24"/>
        </w:rPr>
      </w:pPr>
      <w:ins w:id="48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 xml:space="preserve">You can check the same through this </w:t>
        </w:r>
        <w:proofErr w:type="gramStart"/>
        <w:r w:rsidRPr="004A1FDE">
          <w:rPr>
            <w:rFonts w:ascii="Trebuchet MS" w:hAnsi="Trebuchet MS"/>
            <w:color w:val="002060"/>
            <w:sz w:val="24"/>
            <w:szCs w:val="24"/>
          </w:rPr>
          <w:t>website :</w:t>
        </w:r>
        <w:proofErr w:type="gramEnd"/>
        <w:r w:rsidRPr="004A1FDE">
          <w:rPr>
            <w:rFonts w:ascii="Trebuchet MS" w:hAnsi="Trebuchet MS"/>
            <w:color w:val="002060"/>
            <w:sz w:val="24"/>
            <w:szCs w:val="24"/>
          </w:rPr>
          <w:t> https://dnschecker.org/. You will see the changes around the globe taking effect one by one. </w:t>
        </w:r>
        <w:bookmarkStart w:id="49" w:name="_GoBack"/>
        <w:bookmarkEnd w:id="49"/>
      </w:ins>
    </w:p>
    <w:p w:rsidR="004A1FDE" w:rsidRPr="004A1FDE" w:rsidRDefault="004A1FDE" w:rsidP="00321C0F">
      <w:pPr>
        <w:pStyle w:val="ListParagraph"/>
        <w:spacing w:after="0" w:line="240" w:lineRule="auto"/>
        <w:ind w:hanging="360"/>
        <w:rPr>
          <w:ins w:id="50" w:author="Unknown"/>
          <w:rFonts w:ascii="Trebuchet MS" w:hAnsi="Trebuchet MS"/>
          <w:color w:val="002060"/>
          <w:sz w:val="24"/>
          <w:szCs w:val="24"/>
        </w:rPr>
      </w:pPr>
      <w:ins w:id="51" w:author="Unknown">
        <w:r w:rsidRPr="004A1FDE">
          <w:rPr>
            <w:rFonts w:ascii="Trebuchet MS" w:hAnsi="Trebuchet MS"/>
            <w:color w:val="002060"/>
            <w:sz w:val="24"/>
            <w:szCs w:val="24"/>
          </w:rPr>
          <w:t>That’s it! You have successfully without any downtime have Migrated domains and DNS to Amazon Route53.</w:t>
        </w:r>
      </w:ins>
    </w:p>
    <w:p w:rsidR="00312802" w:rsidRPr="00321C0F" w:rsidRDefault="00312802" w:rsidP="00321C0F">
      <w:pPr>
        <w:pStyle w:val="ListParagraph"/>
        <w:spacing w:after="0" w:line="240" w:lineRule="auto"/>
        <w:ind w:hanging="360"/>
        <w:rPr>
          <w:rFonts w:ascii="Trebuchet MS" w:hAnsi="Trebuchet MS"/>
          <w:color w:val="002060"/>
          <w:sz w:val="24"/>
          <w:szCs w:val="24"/>
        </w:rPr>
      </w:pPr>
    </w:p>
    <w:sectPr w:rsidR="00312802" w:rsidRPr="00321C0F" w:rsidSect="00321C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1C"/>
    <w:rsid w:val="0018261C"/>
    <w:rsid w:val="00312802"/>
    <w:rsid w:val="00321C0F"/>
    <w:rsid w:val="004A1FDE"/>
    <w:rsid w:val="005D2E37"/>
    <w:rsid w:val="00B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1F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C0F"/>
    <w:pPr>
      <w:spacing w:after="160" w:line="25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1F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C0F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8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10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8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453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7996">
          <w:marLeft w:val="0"/>
          <w:marRight w:val="0"/>
          <w:marTop w:val="720"/>
          <w:marBottom w:val="0"/>
          <w:divBdr>
            <w:top w:val="single" w:sz="12" w:space="2" w:color="EAEC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AECEE"/>
            <w:right w:val="none" w:sz="0" w:space="0" w:color="auto"/>
          </w:divBdr>
          <w:divsChild>
            <w:div w:id="1485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06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0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8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4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9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4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7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5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6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7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30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0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5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7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7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3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6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6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2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94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71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4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gowda</dc:creator>
  <cp:lastModifiedBy>praveen gowda</cp:lastModifiedBy>
  <cp:revision>2</cp:revision>
  <dcterms:created xsi:type="dcterms:W3CDTF">2018-02-02T18:57:00Z</dcterms:created>
  <dcterms:modified xsi:type="dcterms:W3CDTF">2018-02-02T18:57:00Z</dcterms:modified>
</cp:coreProperties>
</file>